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AFC8" w14:textId="7A59C6CE" w:rsidR="008014B2" w:rsidRDefault="008014B2" w:rsidP="003D2B83">
      <w:pPr>
        <w:pStyle w:val="Heading1"/>
        <w:jc w:val="center"/>
        <w:rPr>
          <w:lang w:val="en-US"/>
        </w:rPr>
      </w:pPr>
      <w:r>
        <w:rPr>
          <w:lang w:val="en-US"/>
        </w:rPr>
        <w:t>K</w:t>
      </w:r>
      <w:r w:rsidR="00076264">
        <w:rPr>
          <w:lang w:val="en-US"/>
        </w:rPr>
        <w:t>MD</w:t>
      </w:r>
      <w:r>
        <w:rPr>
          <w:lang w:val="en-US"/>
        </w:rPr>
        <w:t xml:space="preserve"> LLC – Test Organization and Testing Plan</w:t>
      </w:r>
    </w:p>
    <w:p w14:paraId="612CB715" w14:textId="77777777" w:rsidR="003D2B83" w:rsidRPr="003D2B83" w:rsidRDefault="003D2B83" w:rsidP="003D2B83">
      <w:pPr>
        <w:rPr>
          <w:lang w:val="en-US"/>
        </w:rPr>
      </w:pPr>
    </w:p>
    <w:p w14:paraId="7ADF58AF" w14:textId="07063B40" w:rsidR="00D378AF" w:rsidRDefault="00076264" w:rsidP="00D378AF">
      <w:pPr>
        <w:rPr>
          <w:lang w:val="en-US"/>
        </w:rPr>
      </w:pPr>
      <w:r>
        <w:rPr>
          <w:lang w:val="en-US"/>
        </w:rPr>
        <w:tab/>
      </w:r>
      <w:r w:rsidR="008B4624">
        <w:rPr>
          <w:lang w:val="en-US"/>
        </w:rPr>
        <w:t>All information and functionality related to the testing of our software resides in a directory named “test</w:t>
      </w:r>
      <w:r w:rsidR="00E3603A">
        <w:rPr>
          <w:lang w:val="en-US"/>
        </w:rPr>
        <w:t>s</w:t>
      </w:r>
      <w:r w:rsidR="008B4624">
        <w:rPr>
          <w:lang w:val="en-US"/>
        </w:rPr>
        <w:t xml:space="preserve">/”, which </w:t>
      </w:r>
      <w:r>
        <w:rPr>
          <w:lang w:val="en-US"/>
        </w:rPr>
        <w:t>must be</w:t>
      </w:r>
      <w:r w:rsidR="008B4624">
        <w:rPr>
          <w:lang w:val="en-US"/>
        </w:rPr>
        <w:t xml:space="preserve"> located </w:t>
      </w:r>
      <w:r>
        <w:rPr>
          <w:lang w:val="en-US"/>
        </w:rPr>
        <w:t>at the top level of the software’s working directory. T</w:t>
      </w:r>
      <w:r w:rsidR="00D378AF">
        <w:rPr>
          <w:lang w:val="en-US"/>
        </w:rPr>
        <w:t>his</w:t>
      </w:r>
      <w:r w:rsidR="00B20EEA">
        <w:rPr>
          <w:lang w:val="en-US"/>
        </w:rPr>
        <w:t xml:space="preserve"> directory</w:t>
      </w:r>
      <w:r w:rsidR="00D378AF">
        <w:rPr>
          <w:lang w:val="en-US"/>
        </w:rPr>
        <w:t>’s structure</w:t>
      </w:r>
      <w:r w:rsidR="00B20EEA">
        <w:rPr>
          <w:lang w:val="en-US"/>
        </w:rPr>
        <w:t xml:space="preserve"> can be seen in Figure 1, and its </w:t>
      </w:r>
      <w:r w:rsidR="009E0F21">
        <w:rPr>
          <w:lang w:val="en-US"/>
        </w:rPr>
        <w:t xml:space="preserve">immediate </w:t>
      </w:r>
      <w:r w:rsidR="00B20EEA">
        <w:rPr>
          <w:lang w:val="en-US"/>
        </w:rPr>
        <w:t xml:space="preserve">contents are </w:t>
      </w:r>
      <w:r w:rsidR="009E0F21">
        <w:rPr>
          <w:lang w:val="en-US"/>
        </w:rPr>
        <w:t xml:space="preserve">as </w:t>
      </w:r>
      <w:r w:rsidR="00B20EEA">
        <w:rPr>
          <w:lang w:val="en-US"/>
        </w:rPr>
        <w:t>follows</w:t>
      </w:r>
      <w:r>
        <w:rPr>
          <w:lang w:val="en-US"/>
        </w:rPr>
        <w:t xml:space="preserve">:  a </w:t>
      </w:r>
      <w:r w:rsidR="005D2413">
        <w:rPr>
          <w:lang w:val="en-US"/>
        </w:rPr>
        <w:t>sub</w:t>
      </w:r>
      <w:r>
        <w:rPr>
          <w:lang w:val="en-US"/>
        </w:rPr>
        <w:t>directory named “</w:t>
      </w:r>
      <w:proofErr w:type="spellStart"/>
      <w:r>
        <w:rPr>
          <w:lang w:val="en-US"/>
        </w:rPr>
        <w:t>unitTests</w:t>
      </w:r>
      <w:proofErr w:type="spellEnd"/>
      <w:r w:rsidR="005D2413">
        <w:rPr>
          <w:lang w:val="en-US"/>
        </w:rPr>
        <w:t>/</w:t>
      </w:r>
      <w:r>
        <w:rPr>
          <w:lang w:val="en-US"/>
        </w:rPr>
        <w:t xml:space="preserve">” </w:t>
      </w:r>
      <w:r w:rsidR="00A4107F">
        <w:rPr>
          <w:lang w:val="en-US"/>
        </w:rPr>
        <w:t>which contains</w:t>
      </w:r>
      <w:r w:rsidR="009E0F21">
        <w:rPr>
          <w:lang w:val="en-US"/>
        </w:rPr>
        <w:t xml:space="preserve"> </w:t>
      </w:r>
      <w:r>
        <w:rPr>
          <w:lang w:val="en-US"/>
        </w:rPr>
        <w:t xml:space="preserve">the many individual tests </w:t>
      </w:r>
      <w:r w:rsidR="00A4107F">
        <w:rPr>
          <w:lang w:val="en-US"/>
        </w:rPr>
        <w:t>that</w:t>
      </w:r>
      <w:r>
        <w:rPr>
          <w:lang w:val="en-US"/>
        </w:rPr>
        <w:t xml:space="preserve"> comprise the overall system test, a directory named “</w:t>
      </w:r>
      <w:proofErr w:type="spellStart"/>
      <w:r>
        <w:rPr>
          <w:lang w:val="en-US"/>
        </w:rPr>
        <w:t>systemTestReports</w:t>
      </w:r>
      <w:proofErr w:type="spellEnd"/>
      <w:r>
        <w:rPr>
          <w:lang w:val="en-US"/>
        </w:rPr>
        <w:t xml:space="preserve">/” </w:t>
      </w:r>
      <w:r w:rsidR="00A4107F">
        <w:rPr>
          <w:lang w:val="en-US"/>
        </w:rPr>
        <w:t>which contains</w:t>
      </w:r>
      <w:r w:rsidR="009E0F21">
        <w:rPr>
          <w:lang w:val="en-US"/>
        </w:rPr>
        <w:t xml:space="preserve"> </w:t>
      </w:r>
      <w:r w:rsidR="005D2413">
        <w:rPr>
          <w:lang w:val="en-US"/>
        </w:rPr>
        <w:t xml:space="preserve">system </w:t>
      </w:r>
      <w:r>
        <w:rPr>
          <w:lang w:val="en-US"/>
        </w:rPr>
        <w:t xml:space="preserve">reports </w:t>
      </w:r>
      <w:r w:rsidR="00A4107F">
        <w:rPr>
          <w:lang w:val="en-US"/>
        </w:rPr>
        <w:t>that describing</w:t>
      </w:r>
      <w:r>
        <w:rPr>
          <w:lang w:val="en-US"/>
        </w:rPr>
        <w:t xml:space="preserve"> the aggregated results of the </w:t>
      </w:r>
      <w:r w:rsidR="005B4F99">
        <w:rPr>
          <w:lang w:val="en-US"/>
        </w:rPr>
        <w:t>individual</w:t>
      </w:r>
      <w:r>
        <w:rPr>
          <w:lang w:val="en-US"/>
        </w:rPr>
        <w:t xml:space="preserve"> tests, and</w:t>
      </w:r>
      <w:r w:rsidR="009E0F21">
        <w:rPr>
          <w:lang w:val="en-US"/>
        </w:rPr>
        <w:t xml:space="preserve"> </w:t>
      </w:r>
      <w:r>
        <w:rPr>
          <w:lang w:val="en-US"/>
        </w:rPr>
        <w:t>a</w:t>
      </w:r>
      <w:r w:rsidR="001B3BD4">
        <w:rPr>
          <w:lang w:val="en-US"/>
        </w:rPr>
        <w:t xml:space="preserve"> shell</w:t>
      </w:r>
      <w:r>
        <w:rPr>
          <w:lang w:val="en-US"/>
        </w:rPr>
        <w:t xml:space="preserve"> script named “runTests.sh” which </w:t>
      </w:r>
      <w:r w:rsidR="009E0F21">
        <w:rPr>
          <w:lang w:val="en-US"/>
        </w:rPr>
        <w:t xml:space="preserve">loads </w:t>
      </w:r>
      <w:r>
        <w:rPr>
          <w:lang w:val="en-US"/>
        </w:rPr>
        <w:t>and run</w:t>
      </w:r>
      <w:r w:rsidR="009E0F21">
        <w:rPr>
          <w:lang w:val="en-US"/>
        </w:rPr>
        <w:t>s</w:t>
      </w:r>
      <w:r>
        <w:rPr>
          <w:lang w:val="en-US"/>
        </w:rPr>
        <w:t xml:space="preserve"> the </w:t>
      </w:r>
      <w:r w:rsidR="00A4107F">
        <w:rPr>
          <w:lang w:val="en-US"/>
        </w:rPr>
        <w:t>individual</w:t>
      </w:r>
      <w:r>
        <w:rPr>
          <w:lang w:val="en-US"/>
        </w:rPr>
        <w:t xml:space="preserve"> tests</w:t>
      </w:r>
      <w:r w:rsidR="009E0F21">
        <w:rPr>
          <w:lang w:val="en-US"/>
        </w:rPr>
        <w:t>, then</w:t>
      </w:r>
      <w:r>
        <w:rPr>
          <w:lang w:val="en-US"/>
        </w:rPr>
        <w:t xml:space="preserve"> </w:t>
      </w:r>
      <w:r w:rsidR="005D2413">
        <w:rPr>
          <w:lang w:val="en-US"/>
        </w:rPr>
        <w:t>record</w:t>
      </w:r>
      <w:r w:rsidR="009E0F21">
        <w:rPr>
          <w:lang w:val="en-US"/>
        </w:rPr>
        <w:t>s</w:t>
      </w:r>
      <w:r>
        <w:rPr>
          <w:lang w:val="en-US"/>
        </w:rPr>
        <w:t xml:space="preserve"> their </w:t>
      </w:r>
      <w:r w:rsidR="005D2413">
        <w:rPr>
          <w:lang w:val="en-US"/>
        </w:rPr>
        <w:t>results into an overall system test report.</w:t>
      </w:r>
      <w:r>
        <w:rPr>
          <w:lang w:val="en-US"/>
        </w:rPr>
        <w:t xml:space="preserve"> </w:t>
      </w:r>
      <w:r w:rsidR="005D2413">
        <w:rPr>
          <w:lang w:val="en-US"/>
        </w:rPr>
        <w:t>Further details on these items are as follows:</w:t>
      </w:r>
    </w:p>
    <w:p w14:paraId="2283C3C1" w14:textId="597DDE47" w:rsidR="003814F0" w:rsidRPr="00B20EEA" w:rsidRDefault="003814F0" w:rsidP="00D378AF">
      <w:pPr>
        <w:rPr>
          <w:lang w:val="en-US"/>
        </w:rPr>
      </w:pPr>
      <w:r w:rsidRPr="008014B2">
        <w:rPr>
          <w:noProof/>
          <w:lang w:val="en-US"/>
        </w:rPr>
        <w:drawing>
          <wp:anchor distT="0" distB="0" distL="274320" distR="114300" simplePos="0" relativeHeight="251658240" behindDoc="1" locked="0" layoutInCell="1" allowOverlap="1" wp14:anchorId="1E6A0894" wp14:editId="203D82E3">
            <wp:simplePos x="0" y="0"/>
            <wp:positionH relativeFrom="margin">
              <wp:align>left</wp:align>
            </wp:positionH>
            <wp:positionV relativeFrom="paragraph">
              <wp:posOffset>8255</wp:posOffset>
            </wp:positionV>
            <wp:extent cx="1933575" cy="5059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842" cy="5062988"/>
                    </a:xfrm>
                    <a:prstGeom prst="rect">
                      <a:avLst/>
                    </a:prstGeom>
                  </pic:spPr>
                </pic:pic>
              </a:graphicData>
            </a:graphic>
            <wp14:sizeRelH relativeFrom="margin">
              <wp14:pctWidth>0</wp14:pctWidth>
            </wp14:sizeRelH>
            <wp14:sizeRelV relativeFrom="margin">
              <wp14:pctHeight>0</wp14:pctHeight>
            </wp14:sizeRelV>
          </wp:anchor>
        </w:drawing>
      </w:r>
      <w:r w:rsidR="00D378AF">
        <w:rPr>
          <w:lang w:val="en-US"/>
        </w:rPr>
        <w:t xml:space="preserve">1) </w:t>
      </w:r>
      <w:r w:rsidR="003D2B83">
        <w:rPr>
          <w:lang w:val="en-US"/>
        </w:rPr>
        <w:tab/>
      </w:r>
      <w:r w:rsidR="005D2413" w:rsidRPr="00B20EEA">
        <w:rPr>
          <w:lang w:val="en-US"/>
        </w:rPr>
        <w:t>The “</w:t>
      </w:r>
      <w:proofErr w:type="spellStart"/>
      <w:r w:rsidR="005D2413" w:rsidRPr="00B20EEA">
        <w:rPr>
          <w:lang w:val="en-US"/>
        </w:rPr>
        <w:t>unitTests</w:t>
      </w:r>
      <w:proofErr w:type="spellEnd"/>
      <w:r w:rsidR="005D2413" w:rsidRPr="00B20EEA">
        <w:rPr>
          <w:lang w:val="en-US"/>
        </w:rPr>
        <w:t xml:space="preserve">/” subdirectory: This subdirectory contains further subdirectories </w:t>
      </w:r>
      <w:r w:rsidR="001B3BD4">
        <w:rPr>
          <w:lang w:val="en-US"/>
        </w:rPr>
        <w:t xml:space="preserve">with names </w:t>
      </w:r>
      <w:r w:rsidR="005B4F99">
        <w:rPr>
          <w:lang w:val="en-US"/>
        </w:rPr>
        <w:t>corresponding to the functional requirements that their contents target</w:t>
      </w:r>
      <w:r w:rsidR="005D2413" w:rsidRPr="00B20EEA">
        <w:rPr>
          <w:lang w:val="en-US"/>
        </w:rPr>
        <w:t xml:space="preserve">. These </w:t>
      </w:r>
      <w:r w:rsidR="005B4F99">
        <w:rPr>
          <w:lang w:val="en-US"/>
        </w:rPr>
        <w:t xml:space="preserve">functional </w:t>
      </w:r>
      <w:r w:rsidR="005D2413" w:rsidRPr="00B20EEA">
        <w:rPr>
          <w:lang w:val="en-US"/>
        </w:rPr>
        <w:t>requirement categories ar</w:t>
      </w:r>
      <w:r w:rsidR="001B3BD4">
        <w:rPr>
          <w:lang w:val="en-US"/>
        </w:rPr>
        <w:t>e summarized as</w:t>
      </w:r>
      <w:r w:rsidR="005D2413" w:rsidRPr="00B20EEA">
        <w:rPr>
          <w:lang w:val="en-US"/>
        </w:rPr>
        <w:t xml:space="preserve">: create, delete, login, logout, post, rent, and search. Each of these functional requirement subdirectories </w:t>
      </w:r>
      <w:r w:rsidR="005B4F99">
        <w:rPr>
          <w:lang w:val="en-US"/>
        </w:rPr>
        <w:t>then</w:t>
      </w:r>
      <w:r w:rsidR="001B3BD4">
        <w:rPr>
          <w:lang w:val="en-US"/>
        </w:rPr>
        <w:t xml:space="preserve"> </w:t>
      </w:r>
      <w:r w:rsidR="005D2413" w:rsidRPr="00B20EEA">
        <w:rPr>
          <w:lang w:val="en-US"/>
        </w:rPr>
        <w:t xml:space="preserve">contains </w:t>
      </w:r>
      <w:r w:rsidR="005B4F99">
        <w:rPr>
          <w:lang w:val="en-US"/>
        </w:rPr>
        <w:t xml:space="preserve">a </w:t>
      </w:r>
      <w:r w:rsidR="005D2413" w:rsidRPr="00B20EEA">
        <w:rPr>
          <w:lang w:val="en-US"/>
        </w:rPr>
        <w:t>subdirector</w:t>
      </w:r>
      <w:r w:rsidR="005B4F99">
        <w:rPr>
          <w:lang w:val="en-US"/>
        </w:rPr>
        <w:t>y</w:t>
      </w:r>
      <w:r w:rsidR="005D2413" w:rsidRPr="00B20EEA">
        <w:rPr>
          <w:lang w:val="en-US"/>
        </w:rPr>
        <w:t xml:space="preserve"> for </w:t>
      </w:r>
      <w:r w:rsidR="005B4F99">
        <w:rPr>
          <w:lang w:val="en-US"/>
        </w:rPr>
        <w:t>each</w:t>
      </w:r>
      <w:r w:rsidR="005D2413" w:rsidRPr="00B20EEA">
        <w:rPr>
          <w:lang w:val="en-US"/>
        </w:rPr>
        <w:t xml:space="preserve"> unit test related to that</w:t>
      </w:r>
      <w:r w:rsidR="001B3BD4">
        <w:rPr>
          <w:lang w:val="en-US"/>
        </w:rPr>
        <w:t xml:space="preserve"> </w:t>
      </w:r>
      <w:r w:rsidR="005D2413" w:rsidRPr="00B20EEA">
        <w:rPr>
          <w:lang w:val="en-US"/>
        </w:rPr>
        <w:t xml:space="preserve">requirement. These </w:t>
      </w:r>
      <w:r w:rsidR="00EC4310" w:rsidRPr="00B20EEA">
        <w:rPr>
          <w:lang w:val="en-US"/>
        </w:rPr>
        <w:t>tests are prefaced with a shorthand version of their related functional requirement for easy identification when selecting which tests to run in a targeted test (see below). The</w:t>
      </w:r>
      <w:r w:rsidR="00D378AF">
        <w:rPr>
          <w:lang w:val="en-US"/>
        </w:rPr>
        <w:t xml:space="preserve"> </w:t>
      </w:r>
      <w:r w:rsidR="00EC4310" w:rsidRPr="00B20EEA">
        <w:rPr>
          <w:lang w:val="en-US"/>
        </w:rPr>
        <w:t>unit test subdirectory</w:t>
      </w:r>
      <w:r w:rsidR="00D378AF">
        <w:rPr>
          <w:lang w:val="en-US"/>
        </w:rPr>
        <w:t>’s structure</w:t>
      </w:r>
      <w:r w:rsidR="00B20EEA">
        <w:rPr>
          <w:lang w:val="en-US"/>
        </w:rPr>
        <w:t xml:space="preserve"> can be seen in Figure 2, and its contents are as follows</w:t>
      </w:r>
      <w:r w:rsidR="00EC4310" w:rsidRPr="00B20EEA">
        <w:rPr>
          <w:lang w:val="en-US"/>
        </w:rPr>
        <w:t>:</w:t>
      </w:r>
      <w:r w:rsidR="00B20EEA">
        <w:rPr>
          <w:lang w:val="en-US"/>
        </w:rPr>
        <w:br/>
      </w:r>
      <w:r w:rsidR="00EC4310" w:rsidRPr="00B20EEA">
        <w:rPr>
          <w:lang w:val="en-US"/>
        </w:rPr>
        <w:br/>
        <w:t xml:space="preserve">- A subdirectory named “inputs/”, which contains the users.txt and listings.txt files to be used as </w:t>
      </w:r>
      <w:r w:rsidR="00D378AF">
        <w:rPr>
          <w:lang w:val="en-US"/>
        </w:rPr>
        <w:t>backend-</w:t>
      </w:r>
      <w:r w:rsidR="00EC4310" w:rsidRPr="00B20EEA">
        <w:rPr>
          <w:lang w:val="en-US"/>
        </w:rPr>
        <w:t>input for that test</w:t>
      </w:r>
    </w:p>
    <w:p w14:paraId="07C54850" w14:textId="2D7314CA" w:rsidR="003814F0" w:rsidRDefault="00EC4310" w:rsidP="003814F0">
      <w:pPr>
        <w:rPr>
          <w:lang w:val="en-US"/>
        </w:rPr>
      </w:pPr>
      <w:r>
        <w:rPr>
          <w:lang w:val="en-US"/>
        </w:rPr>
        <w:t>- A subdirectory named “</w:t>
      </w:r>
      <w:proofErr w:type="spellStart"/>
      <w:r>
        <w:rPr>
          <w:lang w:val="en-US"/>
        </w:rPr>
        <w:t>expectedOutputs</w:t>
      </w:r>
      <w:proofErr w:type="spellEnd"/>
      <w:r>
        <w:rPr>
          <w:lang w:val="en-US"/>
        </w:rPr>
        <w:t>/”, which contains the expected outputs of that test</w:t>
      </w:r>
      <w:r w:rsidR="00D378AF">
        <w:rPr>
          <w:lang w:val="en-US"/>
        </w:rPr>
        <w:t>,</w:t>
      </w:r>
      <w:r>
        <w:rPr>
          <w:lang w:val="en-US"/>
        </w:rPr>
        <w:t xml:space="preserve"> which </w:t>
      </w:r>
      <w:r w:rsidR="00D378AF">
        <w:rPr>
          <w:lang w:val="en-US"/>
        </w:rPr>
        <w:t xml:space="preserve">the actual test outputs </w:t>
      </w:r>
      <w:r>
        <w:rPr>
          <w:lang w:val="en-US"/>
        </w:rPr>
        <w:t>will be compared against to determine the test results</w:t>
      </w:r>
    </w:p>
    <w:p w14:paraId="12DCF39D" w14:textId="7E6BB726" w:rsidR="003814F0" w:rsidRDefault="00EC4310" w:rsidP="003814F0">
      <w:pPr>
        <w:rPr>
          <w:lang w:val="en-US"/>
        </w:rPr>
      </w:pPr>
      <w:r>
        <w:rPr>
          <w:lang w:val="en-US"/>
        </w:rPr>
        <w:t>- A text file named “commands.txt”, which contains the list of program commands to be e</w:t>
      </w:r>
      <w:r w:rsidR="00D378AF">
        <w:rPr>
          <w:lang w:val="en-US"/>
        </w:rPr>
        <w:t>xecuted</w:t>
      </w:r>
      <w:r>
        <w:rPr>
          <w:lang w:val="en-US"/>
        </w:rPr>
        <w:t xml:space="preserve"> by that test </w:t>
      </w:r>
    </w:p>
    <w:p w14:paraId="70B62121" w14:textId="77777777" w:rsidR="003D2B83" w:rsidRDefault="00EC4310" w:rsidP="003814F0">
      <w:pPr>
        <w:rPr>
          <w:lang w:val="en-US"/>
        </w:rPr>
      </w:pPr>
      <w:r>
        <w:rPr>
          <w:lang w:val="en-US"/>
        </w:rPr>
        <w:t xml:space="preserve">- </w:t>
      </w:r>
      <w:r w:rsidRPr="00EC4310">
        <w:rPr>
          <w:lang w:val="en-US"/>
        </w:rPr>
        <w:t>A subdirectory named “</w:t>
      </w:r>
      <w:proofErr w:type="spellStart"/>
      <w:r w:rsidRPr="00EC4310">
        <w:rPr>
          <w:lang w:val="en-US"/>
        </w:rPr>
        <w:t>testResults</w:t>
      </w:r>
      <w:proofErr w:type="spellEnd"/>
      <w:r w:rsidRPr="00EC4310">
        <w:rPr>
          <w:lang w:val="en-US"/>
        </w:rPr>
        <w:t xml:space="preserve">/”, which contains </w:t>
      </w:r>
      <w:r>
        <w:rPr>
          <w:lang w:val="en-US"/>
        </w:rPr>
        <w:t>the results (including all past results) of that test</w:t>
      </w:r>
      <w:r w:rsidR="003814F0">
        <w:rPr>
          <w:lang w:val="en-US"/>
        </w:rPr>
        <w:t xml:space="preserve">, named in the following format in order to indicate the time </w:t>
      </w:r>
      <w:r w:rsidR="00B20EEA">
        <w:rPr>
          <w:lang w:val="en-US"/>
        </w:rPr>
        <w:t xml:space="preserve">and date </w:t>
      </w:r>
      <w:r w:rsidR="003814F0">
        <w:rPr>
          <w:lang w:val="en-US"/>
        </w:rPr>
        <w:t>of the result generation: “unit_&lt;year&gt;_&lt;month&gt;_&lt;day&gt;_&lt;hour&gt;_&lt;minute&gt;_&lt;second</w:t>
      </w:r>
      <w:r w:rsidR="00D378AF">
        <w:rPr>
          <w:lang w:val="en-US"/>
        </w:rPr>
        <w:t>&gt;</w:t>
      </w:r>
      <w:r w:rsidR="003814F0">
        <w:rPr>
          <w:lang w:val="en-US"/>
        </w:rPr>
        <w:t>”</w:t>
      </w:r>
    </w:p>
    <w:p w14:paraId="2579E29D" w14:textId="2F37A9AC" w:rsidR="00B20EEA" w:rsidRDefault="00B20EEA" w:rsidP="003814F0">
      <w:pPr>
        <w:rPr>
          <w:lang w:val="en-US"/>
        </w:rPr>
      </w:pPr>
      <w:r>
        <w:rPr>
          <w:noProof/>
        </w:rPr>
        <mc:AlternateContent>
          <mc:Choice Requires="wps">
            <w:drawing>
              <wp:anchor distT="0" distB="0" distL="114300" distR="114300" simplePos="0" relativeHeight="251660288" behindDoc="1" locked="0" layoutInCell="1" allowOverlap="1" wp14:anchorId="7975190D" wp14:editId="0C2E5AEC">
                <wp:simplePos x="0" y="0"/>
                <wp:positionH relativeFrom="margin">
                  <wp:align>left</wp:align>
                </wp:positionH>
                <wp:positionV relativeFrom="paragraph">
                  <wp:posOffset>388620</wp:posOffset>
                </wp:positionV>
                <wp:extent cx="1894205" cy="400050"/>
                <wp:effectExtent l="0" t="0" r="0" b="0"/>
                <wp:wrapTight wrapText="bothSides">
                  <wp:wrapPolygon edited="0">
                    <wp:start x="0" y="0"/>
                    <wp:lineTo x="0" y="20571"/>
                    <wp:lineTo x="21289" y="20571"/>
                    <wp:lineTo x="2128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894205" cy="400050"/>
                        </a:xfrm>
                        <a:prstGeom prst="rect">
                          <a:avLst/>
                        </a:prstGeom>
                        <a:solidFill>
                          <a:prstClr val="white"/>
                        </a:solidFill>
                        <a:ln>
                          <a:noFill/>
                        </a:ln>
                      </wps:spPr>
                      <wps:txbx>
                        <w:txbxContent>
                          <w:p w14:paraId="7A73AB16" w14:textId="1C5D7644" w:rsidR="003814F0" w:rsidRPr="000A2EA4" w:rsidRDefault="003814F0" w:rsidP="003814F0">
                            <w:pPr>
                              <w:pStyle w:val="Caption"/>
                              <w:rPr>
                                <w:lang w:val="en-US"/>
                              </w:rPr>
                            </w:pPr>
                            <w:r>
                              <w:t xml:space="preserve">Figure </w:t>
                            </w:r>
                            <w:fldSimple w:instr=" SEQ Figure \* ARABIC ">
                              <w:r w:rsidR="000D47BB">
                                <w:rPr>
                                  <w:noProof/>
                                </w:rPr>
                                <w:t>1</w:t>
                              </w:r>
                            </w:fldSimple>
                            <w:r>
                              <w:t xml:space="preserve">- </w:t>
                            </w:r>
                            <w:r w:rsidR="000D47BB">
                              <w:t>T</w:t>
                            </w:r>
                            <w:r>
                              <w:t>he “test/”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5190D" id="_x0000_t202" coordsize="21600,21600" o:spt="202" path="m,l,21600r21600,l21600,xe">
                <v:stroke joinstyle="miter"/>
                <v:path gradientshapeok="t" o:connecttype="rect"/>
              </v:shapetype>
              <v:shape id="Text Box 4" o:spid="_x0000_s1026" type="#_x0000_t202" style="position:absolute;margin-left:0;margin-top:30.6pt;width:149.15pt;height:3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" stroked="f">
                <v:textbox inset="0,0,0,0">
                  <w:txbxContent>
                    <w:p w14:paraId="7A73AB16" w14:textId="1C5D7644" w:rsidR="003814F0" w:rsidRPr="000A2EA4" w:rsidRDefault="003814F0" w:rsidP="003814F0">
                      <w:pPr>
                        <w:pStyle w:val="Caption"/>
                        <w:rPr>
                          <w:lang w:val="en-US"/>
                        </w:rPr>
                      </w:pPr>
                      <w:r>
                        <w:t xml:space="preserve">Figure </w:t>
                      </w:r>
                      <w:fldSimple w:instr=" SEQ Figure \* ARABIC ">
                        <w:r w:rsidR="000D47BB">
                          <w:rPr>
                            <w:noProof/>
                          </w:rPr>
                          <w:t>1</w:t>
                        </w:r>
                      </w:fldSimple>
                      <w:r>
                        <w:t xml:space="preserve">- </w:t>
                      </w:r>
                      <w:r w:rsidR="000D47BB">
                        <w:t>T</w:t>
                      </w:r>
                      <w:r>
                        <w:t>he “test/” directory structure</w:t>
                      </w:r>
                    </w:p>
                  </w:txbxContent>
                </v:textbox>
                <w10:wrap type="tight" anchorx="margin"/>
              </v:shape>
            </w:pict>
          </mc:Fallback>
        </mc:AlternateContent>
      </w:r>
      <w:r>
        <w:rPr>
          <w:lang w:val="en-US"/>
        </w:rPr>
        <w:t xml:space="preserve">2) </w:t>
      </w:r>
      <w:r w:rsidR="003D2B83">
        <w:rPr>
          <w:lang w:val="en-US"/>
        </w:rPr>
        <w:tab/>
      </w:r>
      <w:r w:rsidR="003814F0">
        <w:rPr>
          <w:lang w:val="en-US"/>
        </w:rPr>
        <w:t>The “</w:t>
      </w:r>
      <w:proofErr w:type="spellStart"/>
      <w:r w:rsidR="003814F0">
        <w:rPr>
          <w:lang w:val="en-US"/>
        </w:rPr>
        <w:t>systemTestReports</w:t>
      </w:r>
      <w:proofErr w:type="spellEnd"/>
      <w:r w:rsidR="003814F0">
        <w:rPr>
          <w:lang w:val="en-US"/>
        </w:rPr>
        <w:t xml:space="preserve">/” subdirectory: This subdirectory contains reports indicating the results of conducted system tests (including all past </w:t>
      </w:r>
      <w:r>
        <w:rPr>
          <w:lang w:val="en-US"/>
        </w:rPr>
        <w:t>reports</w:t>
      </w:r>
      <w:r w:rsidR="003814F0">
        <w:rPr>
          <w:lang w:val="en-US"/>
        </w:rPr>
        <w:t>)</w:t>
      </w:r>
      <w:r>
        <w:rPr>
          <w:lang w:val="en-US"/>
        </w:rPr>
        <w:t>, named in the following format in order to indicate the time and date of report generation: “report_&lt;year&gt;_&lt;month&gt;_&lt;day&gt;_&lt;hour&gt;_&lt;minute&gt;_&lt;second&gt;”</w:t>
      </w:r>
    </w:p>
    <w:p w14:paraId="5C545E56" w14:textId="3E7AE47D" w:rsidR="000D47BB" w:rsidRDefault="0042198C" w:rsidP="000D47BB">
      <w:pPr>
        <w:keepNext/>
        <w:spacing w:after="0"/>
      </w:pPr>
      <w:r>
        <w:rPr>
          <w:noProof/>
        </w:rPr>
        <w:lastRenderedPageBreak/>
        <mc:AlternateContent>
          <mc:Choice Requires="wps">
            <w:drawing>
              <wp:anchor distT="0" distB="0" distL="114300" distR="114300" simplePos="0" relativeHeight="251663360" behindDoc="0" locked="0" layoutInCell="1" allowOverlap="1" wp14:anchorId="54A5A0C5" wp14:editId="7C3B8ED5">
                <wp:simplePos x="0" y="0"/>
                <wp:positionH relativeFrom="margin">
                  <wp:align>left</wp:align>
                </wp:positionH>
                <wp:positionV relativeFrom="paragraph">
                  <wp:posOffset>802005</wp:posOffset>
                </wp:positionV>
                <wp:extent cx="1504950" cy="635"/>
                <wp:effectExtent l="0" t="0" r="0" b="6985"/>
                <wp:wrapSquare wrapText="bothSides"/>
                <wp:docPr id="6" name="Text Box 6"/>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14:paraId="7C5DF0C2" w14:textId="286A291A" w:rsidR="000D47BB" w:rsidRPr="00BF41AE" w:rsidRDefault="000D47BB" w:rsidP="000D47BB">
                            <w:pPr>
                              <w:pStyle w:val="Caption"/>
                              <w:rPr>
                                <w:lang w:val="en-US"/>
                              </w:rPr>
                            </w:pPr>
                            <w:r>
                              <w:t xml:space="preserve">Figure </w:t>
                            </w:r>
                            <w:fldSimple w:instr=" SEQ Figure \* ARABIC ">
                              <w:r>
                                <w:rPr>
                                  <w:noProof/>
                                </w:rPr>
                                <w:t>2</w:t>
                              </w:r>
                            </w:fldSimple>
                            <w:r>
                              <w:t xml:space="preserve">- </w:t>
                            </w:r>
                            <w:r w:rsidRPr="00301851">
                              <w:t>The structure of a unit test subdirectory (example "</w:t>
                            </w:r>
                            <w:proofErr w:type="spellStart"/>
                            <w:r w:rsidRPr="00301851">
                              <w:t>createPermission</w:t>
                            </w:r>
                            <w:proofErr w:type="spellEnd"/>
                            <w:r w:rsidRPr="00301851">
                              <w:t>" seen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5A0C5" id="Text Box 6" o:spid="_x0000_s1027" type="#_x0000_t202" style="position:absolute;margin-left:0;margin-top:63.15pt;width:118.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" stroked="f">
                <v:textbox style="mso-fit-shape-to-text:t" inset="0,0,0,0">
                  <w:txbxContent>
                    <w:p w14:paraId="7C5DF0C2" w14:textId="286A291A" w:rsidR="000D47BB" w:rsidRPr="00BF41AE" w:rsidRDefault="000D47BB" w:rsidP="000D47BB">
                      <w:pPr>
                        <w:pStyle w:val="Caption"/>
                        <w:rPr>
                          <w:lang w:val="en-US"/>
                        </w:rPr>
                      </w:pPr>
                      <w:r>
                        <w:t xml:space="preserve">Figure </w:t>
                      </w:r>
                      <w:fldSimple w:instr=" SEQ Figure \* ARABIC ">
                        <w:r>
                          <w:rPr>
                            <w:noProof/>
                          </w:rPr>
                          <w:t>2</w:t>
                        </w:r>
                      </w:fldSimple>
                      <w:r>
                        <w:t xml:space="preserve">- </w:t>
                      </w:r>
                      <w:r w:rsidRPr="00301851">
                        <w:t>The structure of a unit test subdirectory (example "</w:t>
                      </w:r>
                      <w:proofErr w:type="spellStart"/>
                      <w:r w:rsidRPr="00301851">
                        <w:t>createPermission</w:t>
                      </w:r>
                      <w:proofErr w:type="spellEnd"/>
                      <w:r w:rsidRPr="00301851">
                        <w:t>" seen here)</w:t>
                      </w:r>
                    </w:p>
                  </w:txbxContent>
                </v:textbox>
                <w10:wrap type="square" anchorx="margin"/>
              </v:shape>
            </w:pict>
          </mc:Fallback>
        </mc:AlternateContent>
      </w:r>
      <w:r w:rsidRPr="00B20EEA">
        <w:rPr>
          <w:noProof/>
          <w:lang w:val="en-US"/>
        </w:rPr>
        <w:drawing>
          <wp:anchor distT="0" distB="0" distL="114300" distR="114300" simplePos="0" relativeHeight="251661312" behindDoc="0" locked="0" layoutInCell="1" allowOverlap="1" wp14:anchorId="3A53E8CC" wp14:editId="7EBA0BBB">
            <wp:simplePos x="0" y="0"/>
            <wp:positionH relativeFrom="margin">
              <wp:align>left</wp:align>
            </wp:positionH>
            <wp:positionV relativeFrom="paragraph">
              <wp:posOffset>11430</wp:posOffset>
            </wp:positionV>
            <wp:extent cx="1505160" cy="75258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160" cy="752580"/>
                    </a:xfrm>
                    <a:prstGeom prst="rect">
                      <a:avLst/>
                    </a:prstGeom>
                  </pic:spPr>
                </pic:pic>
              </a:graphicData>
            </a:graphic>
          </wp:anchor>
        </w:drawing>
      </w:r>
      <w:r w:rsidR="005678D1">
        <w:t xml:space="preserve">3) </w:t>
      </w:r>
      <w:r w:rsidR="003D2B83">
        <w:tab/>
        <w:t>T</w:t>
      </w:r>
      <w:r w:rsidR="005678D1">
        <w:t xml:space="preserve">he “runTests.sh” </w:t>
      </w:r>
      <w:r w:rsidR="001B3BD4">
        <w:t xml:space="preserve">shell </w:t>
      </w:r>
      <w:r w:rsidR="005678D1">
        <w:t>script: This script verifies and summarizes the contents of the “</w:t>
      </w:r>
      <w:proofErr w:type="spellStart"/>
      <w:r w:rsidR="005678D1">
        <w:t>unitTests</w:t>
      </w:r>
      <w:proofErr w:type="spellEnd"/>
      <w:r w:rsidR="005678D1">
        <w:t xml:space="preserve">/” subdirectory, then </w:t>
      </w:r>
      <w:r w:rsidR="005B4F99">
        <w:t>prompts</w:t>
      </w:r>
      <w:r w:rsidR="005678D1">
        <w:t xml:space="preserve"> the</w:t>
      </w:r>
      <w:r w:rsidR="00D378AF">
        <w:t xml:space="preserve"> user</w:t>
      </w:r>
      <w:r w:rsidR="005678D1">
        <w:t xml:space="preserve"> </w:t>
      </w:r>
      <w:r w:rsidR="005B4F99">
        <w:t xml:space="preserve">to </w:t>
      </w:r>
      <w:r w:rsidR="005678D1">
        <w:t xml:space="preserve">select which unit tests they wish to conduct. The script then backs-up the software’s production data files and </w:t>
      </w:r>
      <w:r w:rsidR="00D378AF">
        <w:t>runs each test</w:t>
      </w:r>
      <w:r w:rsidR="005678D1">
        <w:t xml:space="preserve"> with </w:t>
      </w:r>
      <w:r w:rsidR="00D378AF">
        <w:t>the test’s provided unit files and list of program commands</w:t>
      </w:r>
      <w:r w:rsidR="005678D1">
        <w:t>. The output of th</w:t>
      </w:r>
      <w:r w:rsidR="00D378AF">
        <w:t>e test’s</w:t>
      </w:r>
      <w:r w:rsidR="005678D1">
        <w:t xml:space="preserve"> program session is compared to the unit test’s expected outputs, and the result of the comparison is recorded in the unit file’s test results subdirectory. Once all tests have been conducted, the production data files are restored, and all test results </w:t>
      </w:r>
      <w:r w:rsidR="00D378AF">
        <w:t>are</w:t>
      </w:r>
      <w:r w:rsidR="005678D1">
        <w:t xml:space="preserve"> compiled into a single report for that system test, outputted to the system test reports subdirectory.</w:t>
      </w:r>
    </w:p>
    <w:p w14:paraId="65D7DC27" w14:textId="2525AC18" w:rsidR="001B3BD4" w:rsidRDefault="001B3BD4" w:rsidP="000D47BB">
      <w:pPr>
        <w:keepNext/>
        <w:spacing w:after="0"/>
      </w:pPr>
    </w:p>
    <w:p w14:paraId="3147EC16" w14:textId="66C701D4" w:rsidR="001B3BD4" w:rsidRDefault="001B3BD4" w:rsidP="000D47BB">
      <w:pPr>
        <w:keepNext/>
        <w:spacing w:after="0"/>
      </w:pPr>
      <w:r>
        <w:tab/>
      </w:r>
      <w:r w:rsidR="005B4F99">
        <w:t>As e</w:t>
      </w:r>
      <w:r>
        <w:t xml:space="preserve">ach component of the system </w:t>
      </w:r>
      <w:r w:rsidR="005B4F99">
        <w:t xml:space="preserve">is implemented, </w:t>
      </w:r>
      <w:r w:rsidR="00436109">
        <w:t xml:space="preserve">it </w:t>
      </w:r>
      <w:r>
        <w:t xml:space="preserve">will be targeted for testing </w:t>
      </w:r>
      <w:r w:rsidR="005B4F99">
        <w:t xml:space="preserve">to ensure </w:t>
      </w:r>
      <w:r w:rsidR="00436109">
        <w:t>that it meets functional requirements.</w:t>
      </w:r>
      <w:r w:rsidR="005B4F99">
        <w:t xml:space="preserve"> An</w:t>
      </w:r>
      <w:r>
        <w:t xml:space="preserve"> overall system test will be conducted prior to every iteration</w:t>
      </w:r>
      <w:r w:rsidR="00D378AF">
        <w:t>’s</w:t>
      </w:r>
      <w:r>
        <w:t xml:space="preserve"> release to ensure that none of the software’s existing functionality has been impacted by the implementation of new features. Additionally, the testing will be run</w:t>
      </w:r>
      <w:r w:rsidR="00D378AF">
        <w:t xml:space="preserve"> </w:t>
      </w:r>
      <w:r>
        <w:t xml:space="preserve">at </w:t>
      </w:r>
      <w:r w:rsidR="00436109">
        <w:t>on</w:t>
      </w:r>
      <w:r>
        <w:t xml:space="preserve"> weekly </w:t>
      </w:r>
      <w:r w:rsidR="00436109">
        <w:t>basis</w:t>
      </w:r>
      <w:r>
        <w:t xml:space="preserve"> </w:t>
      </w:r>
      <w:r w:rsidR="00436109">
        <w:t xml:space="preserve">after the </w:t>
      </w:r>
      <w:r>
        <w:t>software</w:t>
      </w:r>
      <w:r w:rsidR="00436109">
        <w:t>’s</w:t>
      </w:r>
      <w:r>
        <w:t xml:space="preserve"> launch to ensure that the quality and consistency of the software has not been impacted by any changes </w:t>
      </w:r>
      <w:r w:rsidR="00D378AF">
        <w:t>to</w:t>
      </w:r>
      <w:r>
        <w:t xml:space="preserve"> the </w:t>
      </w:r>
      <w:r w:rsidR="00D378AF">
        <w:t>software host</w:t>
      </w:r>
      <w:r w:rsidR="00436109">
        <w:t>’</w:t>
      </w:r>
      <w:r w:rsidR="00D378AF">
        <w:t xml:space="preserve">s </w:t>
      </w:r>
      <w:r>
        <w:t>environment, such as system updates and library dependency updates.</w:t>
      </w:r>
    </w:p>
    <w:p w14:paraId="38998ACF" w14:textId="756EF5DF" w:rsidR="005678D1" w:rsidRDefault="005678D1" w:rsidP="000D47BB">
      <w:pPr>
        <w:keepNext/>
        <w:spacing w:after="0"/>
      </w:pPr>
    </w:p>
    <w:p w14:paraId="3CDB6193" w14:textId="77777777" w:rsidR="005678D1" w:rsidRDefault="005678D1" w:rsidP="000D47BB">
      <w:pPr>
        <w:keepNext/>
        <w:spacing w:after="0"/>
      </w:pPr>
    </w:p>
    <w:p w14:paraId="40638062" w14:textId="6ED3D027" w:rsidR="003814F0" w:rsidRPr="003814F0" w:rsidRDefault="003814F0" w:rsidP="000D47BB">
      <w:pPr>
        <w:pStyle w:val="Caption"/>
        <w:rPr>
          <w:lang w:val="en-US"/>
        </w:rPr>
      </w:pPr>
    </w:p>
    <w:sectPr w:rsidR="003814F0" w:rsidRPr="003814F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7AFF" w14:textId="77777777" w:rsidR="00345BB5" w:rsidRDefault="00345BB5" w:rsidP="008014B2">
      <w:pPr>
        <w:spacing w:after="0" w:line="240" w:lineRule="auto"/>
      </w:pPr>
      <w:r>
        <w:separator/>
      </w:r>
    </w:p>
  </w:endnote>
  <w:endnote w:type="continuationSeparator" w:id="0">
    <w:p w14:paraId="408BD94B" w14:textId="77777777" w:rsidR="00345BB5" w:rsidRDefault="00345BB5" w:rsidP="00801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8472" w14:textId="77777777" w:rsidR="00345BB5" w:rsidRDefault="00345BB5" w:rsidP="008014B2">
      <w:pPr>
        <w:spacing w:after="0" w:line="240" w:lineRule="auto"/>
      </w:pPr>
      <w:r>
        <w:separator/>
      </w:r>
    </w:p>
  </w:footnote>
  <w:footnote w:type="continuationSeparator" w:id="0">
    <w:p w14:paraId="0F071F4F" w14:textId="77777777" w:rsidR="00345BB5" w:rsidRDefault="00345BB5" w:rsidP="00801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239C" w14:textId="670B8058" w:rsidR="008014B2" w:rsidRDefault="008014B2">
    <w:pPr>
      <w:pStyle w:val="Header"/>
    </w:pPr>
    <w:r>
      <w:t>Ontario Tech</w:t>
    </w:r>
    <w:r>
      <w:tab/>
    </w:r>
    <w:r>
      <w:tab/>
      <w:t>Kevin Romero Rodriguez</w:t>
    </w:r>
  </w:p>
  <w:p w14:paraId="266CB628" w14:textId="61C5AA2D" w:rsidR="008014B2" w:rsidRDefault="008014B2">
    <w:pPr>
      <w:pStyle w:val="Header"/>
    </w:pPr>
    <w:r>
      <w:t>CSCI 3060U- Software Quality Assurance</w:t>
    </w:r>
    <w:r>
      <w:tab/>
    </w:r>
    <w:r>
      <w:tab/>
      <w:t xml:space="preserve">Mathew </w:t>
    </w:r>
    <w:proofErr w:type="spellStart"/>
    <w:r>
      <w:t>Migliore</w:t>
    </w:r>
    <w:proofErr w:type="spellEnd"/>
  </w:p>
  <w:p w14:paraId="425D692D" w14:textId="315ABB00" w:rsidR="008014B2" w:rsidRDefault="008014B2">
    <w:pPr>
      <w:pStyle w:val="Header"/>
    </w:pPr>
    <w:r>
      <w:t>Winter 2022</w:t>
    </w:r>
    <w:r>
      <w:ptab w:relativeTo="margin" w:alignment="center" w:leader="none"/>
    </w:r>
    <w:r>
      <w:ptab w:relativeTo="margin" w:alignment="right" w:leader="none"/>
    </w:r>
    <w:r>
      <w:t>David Powers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F16"/>
    <w:multiLevelType w:val="hybridMultilevel"/>
    <w:tmpl w:val="03506360"/>
    <w:lvl w:ilvl="0" w:tplc="2A6C004E">
      <w:start w:val="1"/>
      <w:numFmt w:val="decimal"/>
      <w:lvlText w:val="%1)"/>
      <w:lvlJc w:val="left"/>
      <w:pPr>
        <w:ind w:left="1485" w:hanging="360"/>
      </w:pPr>
      <w:rPr>
        <w:rFonts w:hint="default"/>
      </w:r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abstractNum w:abstractNumId="1" w15:restartNumberingAfterBreak="0">
    <w:nsid w:val="16F7418A"/>
    <w:multiLevelType w:val="hybridMultilevel"/>
    <w:tmpl w:val="8F2034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123A3"/>
    <w:multiLevelType w:val="hybridMultilevel"/>
    <w:tmpl w:val="EE90A0B6"/>
    <w:lvl w:ilvl="0" w:tplc="EC44A7B2">
      <w:start w:val="1"/>
      <w:numFmt w:val="decimal"/>
      <w:lvlText w:val="%1)"/>
      <w:lvlJc w:val="left"/>
      <w:pPr>
        <w:ind w:left="765" w:hanging="360"/>
      </w:pPr>
      <w:rPr>
        <w:rFonts w:hint="default"/>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7245021"/>
    <w:multiLevelType w:val="hybridMultilevel"/>
    <w:tmpl w:val="C61466CE"/>
    <w:lvl w:ilvl="0" w:tplc="25D25510">
      <w:start w:val="1"/>
      <w:numFmt w:val="decimal"/>
      <w:lvlText w:val="%1)"/>
      <w:lvlJc w:val="left"/>
      <w:pPr>
        <w:ind w:left="2205" w:hanging="360"/>
      </w:pPr>
      <w:rPr>
        <w:rFonts w:hint="default"/>
      </w:rPr>
    </w:lvl>
    <w:lvl w:ilvl="1" w:tplc="10090019" w:tentative="1">
      <w:start w:val="1"/>
      <w:numFmt w:val="lowerLetter"/>
      <w:lvlText w:val="%2."/>
      <w:lvlJc w:val="left"/>
      <w:pPr>
        <w:ind w:left="2925" w:hanging="360"/>
      </w:pPr>
    </w:lvl>
    <w:lvl w:ilvl="2" w:tplc="1009001B" w:tentative="1">
      <w:start w:val="1"/>
      <w:numFmt w:val="lowerRoman"/>
      <w:lvlText w:val="%3."/>
      <w:lvlJc w:val="right"/>
      <w:pPr>
        <w:ind w:left="3645" w:hanging="180"/>
      </w:pPr>
    </w:lvl>
    <w:lvl w:ilvl="3" w:tplc="1009000F" w:tentative="1">
      <w:start w:val="1"/>
      <w:numFmt w:val="decimal"/>
      <w:lvlText w:val="%4."/>
      <w:lvlJc w:val="left"/>
      <w:pPr>
        <w:ind w:left="4365" w:hanging="360"/>
      </w:pPr>
    </w:lvl>
    <w:lvl w:ilvl="4" w:tplc="10090019" w:tentative="1">
      <w:start w:val="1"/>
      <w:numFmt w:val="lowerLetter"/>
      <w:lvlText w:val="%5."/>
      <w:lvlJc w:val="left"/>
      <w:pPr>
        <w:ind w:left="5085" w:hanging="360"/>
      </w:pPr>
    </w:lvl>
    <w:lvl w:ilvl="5" w:tplc="1009001B" w:tentative="1">
      <w:start w:val="1"/>
      <w:numFmt w:val="lowerRoman"/>
      <w:lvlText w:val="%6."/>
      <w:lvlJc w:val="right"/>
      <w:pPr>
        <w:ind w:left="5805" w:hanging="180"/>
      </w:pPr>
    </w:lvl>
    <w:lvl w:ilvl="6" w:tplc="1009000F" w:tentative="1">
      <w:start w:val="1"/>
      <w:numFmt w:val="decimal"/>
      <w:lvlText w:val="%7."/>
      <w:lvlJc w:val="left"/>
      <w:pPr>
        <w:ind w:left="6525" w:hanging="360"/>
      </w:pPr>
    </w:lvl>
    <w:lvl w:ilvl="7" w:tplc="10090019" w:tentative="1">
      <w:start w:val="1"/>
      <w:numFmt w:val="lowerLetter"/>
      <w:lvlText w:val="%8."/>
      <w:lvlJc w:val="left"/>
      <w:pPr>
        <w:ind w:left="7245" w:hanging="360"/>
      </w:pPr>
    </w:lvl>
    <w:lvl w:ilvl="8" w:tplc="1009001B" w:tentative="1">
      <w:start w:val="1"/>
      <w:numFmt w:val="lowerRoman"/>
      <w:lvlText w:val="%9."/>
      <w:lvlJc w:val="right"/>
      <w:pPr>
        <w:ind w:left="7965" w:hanging="180"/>
      </w:pPr>
    </w:lvl>
  </w:abstractNum>
  <w:abstractNum w:abstractNumId="4" w15:restartNumberingAfterBreak="0">
    <w:nsid w:val="337423A1"/>
    <w:multiLevelType w:val="hybridMultilevel"/>
    <w:tmpl w:val="09E88392"/>
    <w:lvl w:ilvl="0" w:tplc="18BEB9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5B23902"/>
    <w:multiLevelType w:val="hybridMultilevel"/>
    <w:tmpl w:val="63D438FE"/>
    <w:lvl w:ilvl="0" w:tplc="0F28BF88">
      <w:start w:val="1"/>
      <w:numFmt w:val="decimal"/>
      <w:lvlText w:val="%1)"/>
      <w:lvlJc w:val="left"/>
      <w:pPr>
        <w:ind w:left="1845" w:hanging="360"/>
      </w:pPr>
      <w:rPr>
        <w:rFonts w:hint="default"/>
      </w:rPr>
    </w:lvl>
    <w:lvl w:ilvl="1" w:tplc="10090019" w:tentative="1">
      <w:start w:val="1"/>
      <w:numFmt w:val="lowerLetter"/>
      <w:lvlText w:val="%2."/>
      <w:lvlJc w:val="left"/>
      <w:pPr>
        <w:ind w:left="2565" w:hanging="360"/>
      </w:pPr>
    </w:lvl>
    <w:lvl w:ilvl="2" w:tplc="1009001B" w:tentative="1">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abstractNum w:abstractNumId="6" w15:restartNumberingAfterBreak="0">
    <w:nsid w:val="3A9B1EA6"/>
    <w:multiLevelType w:val="hybridMultilevel"/>
    <w:tmpl w:val="9F00521E"/>
    <w:lvl w:ilvl="0" w:tplc="051446FC">
      <w:start w:val="1"/>
      <w:numFmt w:val="decimal"/>
      <w:lvlText w:val="%1-"/>
      <w:lvlJc w:val="left"/>
      <w:pPr>
        <w:ind w:left="1125" w:hanging="360"/>
      </w:pPr>
      <w:rPr>
        <w:rFonts w:hint="default"/>
      </w:r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7" w15:restartNumberingAfterBreak="0">
    <w:nsid w:val="4560484F"/>
    <w:multiLevelType w:val="hybridMultilevel"/>
    <w:tmpl w:val="C3AAF6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553FDF"/>
    <w:multiLevelType w:val="hybridMultilevel"/>
    <w:tmpl w:val="6D0E3CF8"/>
    <w:lvl w:ilvl="0" w:tplc="7228E890">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9" w15:restartNumberingAfterBreak="0">
    <w:nsid w:val="690C397B"/>
    <w:multiLevelType w:val="hybridMultilevel"/>
    <w:tmpl w:val="AA1205F2"/>
    <w:lvl w:ilvl="0" w:tplc="9B0CC7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B507DA"/>
    <w:multiLevelType w:val="hybridMultilevel"/>
    <w:tmpl w:val="B3B6E0FC"/>
    <w:lvl w:ilvl="0" w:tplc="D3E0D6D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9"/>
  </w:num>
  <w:num w:numId="2">
    <w:abstractNumId w:val="1"/>
  </w:num>
  <w:num w:numId="3">
    <w:abstractNumId w:val="10"/>
  </w:num>
  <w:num w:numId="4">
    <w:abstractNumId w:val="2"/>
  </w:num>
  <w:num w:numId="5">
    <w:abstractNumId w:val="6"/>
  </w:num>
  <w:num w:numId="6">
    <w:abstractNumId w:val="0"/>
  </w:num>
  <w:num w:numId="7">
    <w:abstractNumId w:val="8"/>
  </w:num>
  <w:num w:numId="8">
    <w:abstractNumId w:val="5"/>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B2"/>
    <w:rsid w:val="00076264"/>
    <w:rsid w:val="000D47BB"/>
    <w:rsid w:val="001B3BD4"/>
    <w:rsid w:val="00345BB5"/>
    <w:rsid w:val="003814F0"/>
    <w:rsid w:val="003D2B83"/>
    <w:rsid w:val="003F6315"/>
    <w:rsid w:val="0042198C"/>
    <w:rsid w:val="00436109"/>
    <w:rsid w:val="005678D1"/>
    <w:rsid w:val="005B4F99"/>
    <w:rsid w:val="005D2413"/>
    <w:rsid w:val="008014B2"/>
    <w:rsid w:val="008B4624"/>
    <w:rsid w:val="009E0F21"/>
    <w:rsid w:val="00A4107F"/>
    <w:rsid w:val="00B20EEA"/>
    <w:rsid w:val="00D378AF"/>
    <w:rsid w:val="00E3603A"/>
    <w:rsid w:val="00EC43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64BF"/>
  <w15:chartTrackingRefBased/>
  <w15:docId w15:val="{719C6723-03BA-4C66-8663-2C93B0B8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4B2"/>
  </w:style>
  <w:style w:type="paragraph" w:styleId="Footer">
    <w:name w:val="footer"/>
    <w:basedOn w:val="Normal"/>
    <w:link w:val="FooterChar"/>
    <w:uiPriority w:val="99"/>
    <w:unhideWhenUsed/>
    <w:rsid w:val="00801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4B2"/>
  </w:style>
  <w:style w:type="character" w:customStyle="1" w:styleId="Heading1Char">
    <w:name w:val="Heading 1 Char"/>
    <w:basedOn w:val="DefaultParagraphFont"/>
    <w:link w:val="Heading1"/>
    <w:uiPriority w:val="9"/>
    <w:rsid w:val="008014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624"/>
    <w:pPr>
      <w:ind w:left="720"/>
      <w:contextualSpacing/>
    </w:pPr>
  </w:style>
  <w:style w:type="paragraph" w:styleId="Caption">
    <w:name w:val="caption"/>
    <w:basedOn w:val="Normal"/>
    <w:next w:val="Normal"/>
    <w:uiPriority w:val="35"/>
    <w:unhideWhenUsed/>
    <w:qFormat/>
    <w:rsid w:val="005D24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4</cp:revision>
  <dcterms:created xsi:type="dcterms:W3CDTF">2022-02-19T18:01:00Z</dcterms:created>
  <dcterms:modified xsi:type="dcterms:W3CDTF">2022-02-20T04:46:00Z</dcterms:modified>
</cp:coreProperties>
</file>